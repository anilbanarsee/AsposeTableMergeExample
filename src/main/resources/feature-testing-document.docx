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DBCD5" w14:textId="77777777" w:rsidR="004228C9" w:rsidRDefault="004228C9">
      <w:permStart w:id="271521106" w:edGrp="everyone"/>
    </w:p>
    <w:p w14:paraId="5890595E" w14:textId="2631462C" w:rsidR="00B11359" w:rsidRDefault="00756970">
      <w:r>
        <w:t>This is a test document</w:t>
      </w:r>
      <w:r w:rsidR="00C95053">
        <w:t>, this section is exempt from protections</w:t>
      </w:r>
    </w:p>
    <w:p w14:paraId="3B64C04C" w14:textId="07C1C28E" w:rsidR="004228C9" w:rsidRDefault="004228C9">
      <w:r>
        <w:t>[[FIELD_1]]</w:t>
      </w:r>
    </w:p>
    <w:p w14:paraId="6374D370" w14:textId="77777777" w:rsidR="004228C9" w:rsidRDefault="004228C9"/>
    <w:permEnd w:id="271521106"/>
    <w:p w14:paraId="08931906" w14:textId="77777777" w:rsidR="00C95053" w:rsidRDefault="00C95053"/>
    <w:p w14:paraId="7121C4CB" w14:textId="6A2DCE25" w:rsidR="00C95053" w:rsidRDefault="00C95053">
      <w:r>
        <w:t>This section is protected</w:t>
      </w:r>
    </w:p>
    <w:p w14:paraId="10E75BC2" w14:textId="77777777" w:rsidR="00C95053" w:rsidRDefault="00C95053"/>
    <w:p w14:paraId="24D06D8F" w14:textId="63120284" w:rsidR="00C95053" w:rsidRDefault="00C95053">
      <w:commentRangeStart w:id="0"/>
      <w:ins w:id="1" w:author="Daniel Roy" w:date="2024-06-10T09:02:00Z" w16du:dateUtc="2024-06-10T08:02:00Z">
        <w:r>
          <w:t>This section is a tracked change</w:t>
        </w:r>
      </w:ins>
      <w:commentRangeEnd w:id="0"/>
      <w:ins w:id="2" w:author="Daniel Roy" w:date="2024-06-10T09:03:00Z" w16du:dateUtc="2024-06-10T08:03:00Z">
        <w:r>
          <w:rPr>
            <w:rStyle w:val="CommentReference"/>
          </w:rPr>
          <w:commentReference w:id="0"/>
        </w:r>
      </w:ins>
    </w:p>
    <w:p w14:paraId="204D93AC" w14:textId="77777777" w:rsidR="00C95053" w:rsidRDefault="00C95053"/>
    <w:p w14:paraId="1B4470D6" w14:textId="0C4A107F" w:rsidR="00C95053" w:rsidRDefault="00C95053">
      <w:del w:id="3" w:author="Daniel Roy" w:date="2024-06-10T09:03:00Z" w16du:dateUtc="2024-06-10T08:03:00Z">
        <w:r w:rsidDel="00C95053">
          <w:delText>This section is a proposed deletion</w:delText>
        </w:r>
      </w:del>
    </w:p>
    <w:p w14:paraId="4685C46C" w14:textId="77777777" w:rsidR="00C95053" w:rsidRDefault="00C95053"/>
    <w:p w14:paraId="1B1EF3BC" w14:textId="77777777" w:rsidR="00C95053" w:rsidRDefault="00C95053"/>
    <w:sectPr w:rsidR="00C9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iel Roy" w:date="2024-06-10T09:03:00Z" w:initials="DR">
    <w:p w14:paraId="3434C291" w14:textId="77777777" w:rsidR="00C95053" w:rsidRDefault="00C95053" w:rsidP="00C95053">
      <w:pPr>
        <w:pStyle w:val="CommentText"/>
      </w:pPr>
      <w:r>
        <w:rPr>
          <w:rStyle w:val="CommentReference"/>
        </w:rPr>
        <w:annotationRef/>
      </w:r>
      <w:r>
        <w:t>This section has a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34C2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50B060" w16cex:dateUtc="2024-06-10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34C291" w16cid:durableId="0150B0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el Roy">
    <w15:presenceInfo w15:providerId="AD" w15:userId="S-1-5-21-1294571737-1726025672-4251684205-11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VJstKa1vc6UmwKwm9cvNjZBWNPz7rXydPP6Q8KVULQnPt42+G3GTD7olLOxSvYlUAtolUPio7L7zAWhjiMvzZA==" w:salt="lVFUAp03NJ+OpV12Ui2Z0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70"/>
    <w:rsid w:val="00025A66"/>
    <w:rsid w:val="003C50E4"/>
    <w:rsid w:val="004228C9"/>
    <w:rsid w:val="00446E68"/>
    <w:rsid w:val="00511C4C"/>
    <w:rsid w:val="00756970"/>
    <w:rsid w:val="00AF6BA3"/>
    <w:rsid w:val="00B11359"/>
    <w:rsid w:val="00B5086E"/>
    <w:rsid w:val="00C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9C74"/>
  <w15:chartTrackingRefBased/>
  <w15:docId w15:val="{B9017ADE-D9DF-4DA8-BE59-0431F627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97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9505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9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50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0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154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Roy</dc:creator>
  <cp:keywords/>
  <dc:description/>
  <cp:lastModifiedBy>Anil Banarsee</cp:lastModifiedBy>
  <cp:revision>5</cp:revision>
  <dcterms:created xsi:type="dcterms:W3CDTF">2024-06-10T07:39:00Z</dcterms:created>
  <dcterms:modified xsi:type="dcterms:W3CDTF">2024-06-10T08:22:00Z</dcterms:modified>
</cp:coreProperties>
</file>